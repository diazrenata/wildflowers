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FC2B7" w14:textId="768547B5" w:rsidR="00B024C6" w:rsidRPr="001F1481" w:rsidRDefault="00746F67" w:rsidP="001F1481">
      <w:pPr>
        <w:pStyle w:val="Title"/>
        <w:jc w:val="left"/>
        <w:rPr>
          <w:color w:val="000000" w:themeColor="text1"/>
          <w:sz w:val="22"/>
          <w:szCs w:val="22"/>
        </w:rPr>
      </w:pPr>
      <w:r w:rsidRPr="001F1481">
        <w:rPr>
          <w:color w:val="000000" w:themeColor="text1"/>
          <w:sz w:val="22"/>
          <w:szCs w:val="22"/>
        </w:rPr>
        <w:t>Appendix S</w:t>
      </w:r>
      <w:r w:rsidR="005521D7">
        <w:rPr>
          <w:color w:val="000000" w:themeColor="text1"/>
          <w:sz w:val="22"/>
          <w:szCs w:val="22"/>
        </w:rPr>
        <w:t>2</w:t>
      </w:r>
      <w:r w:rsidR="001F1481">
        <w:rPr>
          <w:color w:val="000000" w:themeColor="text1"/>
          <w:sz w:val="22"/>
          <w:szCs w:val="22"/>
        </w:rPr>
        <w:t xml:space="preserve"> – </w:t>
      </w:r>
      <w:r w:rsidRPr="001F1481">
        <w:rPr>
          <w:color w:val="000000" w:themeColor="text1"/>
          <w:sz w:val="22"/>
          <w:szCs w:val="22"/>
        </w:rPr>
        <w:t>Sampling the Space of Feasible Sets</w:t>
      </w:r>
    </w:p>
    <w:p w14:paraId="328DAECA" w14:textId="77777777" w:rsidR="00B024C6" w:rsidRPr="001F1481" w:rsidRDefault="00746F67" w:rsidP="001F1481">
      <w:pPr>
        <w:pStyle w:val="Heading1"/>
        <w:rPr>
          <w:color w:val="000000" w:themeColor="text1"/>
          <w:sz w:val="22"/>
          <w:szCs w:val="22"/>
        </w:rPr>
      </w:pPr>
      <w:bookmarkStart w:id="0" w:name="Xc92a0c5448e7efaa917117cca38e6c17548ed97"/>
      <w:r w:rsidRPr="001F1481">
        <w:rPr>
          <w:color w:val="000000" w:themeColor="text1"/>
          <w:sz w:val="22"/>
          <w:szCs w:val="22"/>
        </w:rPr>
        <w:t>Species Abundance Distribution (SAD) Definition</w:t>
      </w:r>
      <w:bookmarkEnd w:id="0"/>
    </w:p>
    <w:p w14:paraId="007739BA" w14:textId="77777777" w:rsidR="00B024C6" w:rsidRPr="001F1481" w:rsidRDefault="00746F67" w:rsidP="001F1481">
      <w:pPr>
        <w:pStyle w:val="FirstParagraph"/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For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n≥s≥1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>, we define a SAD as:</w:t>
      </w:r>
    </w:p>
    <w:p w14:paraId="78EE4CD7" w14:textId="77777777" w:rsidR="00B024C6" w:rsidRPr="001F1481" w:rsidRDefault="00746F67" w:rsidP="001F1481">
      <w:pPr>
        <w:pStyle w:val="BodyText"/>
        <w:rPr>
          <w:rFonts w:asciiTheme="majorHAnsi" w:hAnsiTheme="majorHAnsi"/>
          <w:color w:val="000000" w:themeColor="text1"/>
          <w:sz w:val="22"/>
          <w:szCs w:val="22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Theme="majorHAnsi" w:hAnsiTheme="majorHAnsi"/>
              <w:color w:val="000000" w:themeColor="text1"/>
              <w:sz w:val="22"/>
              <w:szCs w:val="22"/>
            </w:rPr>
            <m:t>x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m:t>=</m:t>
          </m:r>
          <m:d>
            <m:dPr>
              <m:ctrlPr>
                <w:ins w:id="1" w:author="Renata M. Diaz" w:date="2021-04-22T14:39:00Z"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w:ins>
              </m:ctrlPr>
            </m:dPr>
            <m:e>
              <m:sSub>
                <m:sSubPr>
                  <m:ctrlPr>
                    <w:ins w:id="2" w:author="Renata M. Diaz" w:date="2021-04-22T14:39:00Z"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,</m:t>
              </m:r>
              <m:sSub>
                <m:sSubPr>
                  <m:ctrlPr>
                    <w:ins w:id="3" w:author="Renata M. Diaz" w:date="2021-04-22T14:39:00Z"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,…,</m:t>
              </m:r>
              <m:sSub>
                <m:sSubPr>
                  <m:ctrlPr>
                    <w:ins w:id="4" w:author="Renata M. Diaz" w:date="2021-04-22T14:39:00Z"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s</m:t>
                  </m:r>
                </m:sub>
              </m:sSub>
            </m:e>
          </m:d>
        </m:oMath>
      </m:oMathPara>
    </w:p>
    <w:p w14:paraId="032B596F" w14:textId="31B128DC" w:rsidR="00C95C83" w:rsidRDefault="00746F67" w:rsidP="00C95C83">
      <w:pPr>
        <w:pStyle w:val="BodyText"/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ins w:id="5" w:author="Renata M. Diaz" w:date="2021-04-22T14:39:00Z">
                  <w:rPr>
                    <w:rFonts w:ascii="Cambria Math" w:hAnsi="Cambria Math"/>
                  </w:rPr>
                </w:ins>
              </m:ctrlPr>
            </m:mPr>
            <m:mr>
              <m:e>
                <m:sSub>
                  <m:sSubPr>
                    <m:ctrlPr>
                      <w:ins w:id="6" w:author="Renata M. Diaz" w:date="2021-04-22T14:39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ins w:id="7" w:author="Renata M. Diaz" w:date="2021-04-22T14:39:00Z">
                        <w:rPr>
                          <w:rFonts w:ascii="Cambria Math" w:hAnsi="Cambria Math"/>
                        </w:rPr>
                      </w:ins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mr>
            <m:mr>
              <m:e>
                <m:sSub>
                  <m:sSubPr>
                    <m:ctrlPr>
                      <w:ins w:id="8" w:author="Renata M. Diaz" w:date="2021-04-22T14:39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ins w:id="9" w:author="Renata M. Diaz" w:date="2021-04-22T14:39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nor/>
                  </m:rPr>
                  <m:t xml:space="preserve"> for </m:t>
                </m:r>
                <m:r>
                  <w:rPr>
                    <w:rFonts w:ascii="Cambria Math" w:hAnsi="Cambria Math"/>
                  </w:rPr>
                  <m:t>i≤j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∑</m:t>
                </m:r>
                <m:sSub>
                  <m:sSubPr>
                    <m:ctrlPr>
                      <w:ins w:id="10" w:author="Renata M. Diaz" w:date="2021-04-22T14:39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=n</m:t>
                </m:r>
              </m:e>
            </m:mr>
          </m:m>
        </m:oMath>
      </m:oMathPara>
    </w:p>
    <w:p w14:paraId="42AA7ED6" w14:textId="77777777" w:rsidR="00B024C6" w:rsidRPr="001F1481" w:rsidRDefault="00746F67" w:rsidP="001F1481">
      <w:pPr>
        <w:pStyle w:val="BodyText"/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In effect, a SAD is a division of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n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individuals among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s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classes (i.e. taxonomic categories), and we are interested only in the sizes of those classes, disregarding their specific identity (i.e. the classes are interchangeable).</w:t>
      </w:r>
    </w:p>
    <w:p w14:paraId="21D0BCE6" w14:textId="77777777" w:rsidR="00B024C6" w:rsidRPr="001F1481" w:rsidRDefault="00746F67" w:rsidP="001F1481">
      <w:pPr>
        <w:pStyle w:val="BodyText"/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>Note that we deviate slightly from ecological convention in that we order the sizes of the classes in ascending, as opposed to descending order.</w:t>
      </w:r>
    </w:p>
    <w:p w14:paraId="5FEB7F45" w14:textId="77777777" w:rsidR="00B024C6" w:rsidRPr="001F1481" w:rsidRDefault="00746F67" w:rsidP="001F1481">
      <w:pPr>
        <w:pStyle w:val="Heading1"/>
        <w:rPr>
          <w:color w:val="000000" w:themeColor="text1"/>
          <w:sz w:val="22"/>
          <w:szCs w:val="22"/>
        </w:rPr>
      </w:pPr>
      <w:bookmarkStart w:id="11" w:name="feasible-sets"/>
      <w:r w:rsidRPr="001F1481">
        <w:rPr>
          <w:color w:val="000000" w:themeColor="text1"/>
          <w:sz w:val="22"/>
          <w:szCs w:val="22"/>
        </w:rPr>
        <w:t>Feasible Sets</w:t>
      </w:r>
      <w:bookmarkEnd w:id="11"/>
    </w:p>
    <w:p w14:paraId="687E715A" w14:textId="77777777" w:rsidR="00B024C6" w:rsidRPr="001F1481" w:rsidRDefault="00746F67" w:rsidP="001F1481">
      <w:pPr>
        <w:pStyle w:val="FirstParagraph"/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A </w:t>
      </w:r>
      <w:r w:rsidRPr="001F1481">
        <w:rPr>
          <w:rFonts w:asciiTheme="majorHAnsi" w:hAnsiTheme="majorHAnsi"/>
          <w:b/>
          <w:color w:val="000000" w:themeColor="text1"/>
          <w:sz w:val="22"/>
          <w:szCs w:val="22"/>
        </w:rPr>
        <w:t>Feasible Set</w:t>
      </w: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F(s,n)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, is the set of all possible SADs for a particular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s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and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n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, and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f(s,n)=|F(s,n)|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is the cardinality of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F(s,n)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(i.e. the size of the Feasible Set). The values of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f(s,n)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are identical to the number of partitions of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n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into exactly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s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parts</w:t>
      </w:r>
      <w:r w:rsidRPr="001F1481">
        <w:rPr>
          <w:rStyle w:val="FootnoteReference"/>
          <w:rFonts w:asciiTheme="majorHAnsi" w:hAnsiTheme="majorHAnsi"/>
          <w:color w:val="000000" w:themeColor="text1"/>
          <w:sz w:val="22"/>
          <w:szCs w:val="22"/>
        </w:rPr>
        <w:footnoteReference w:id="1"/>
      </w:r>
      <w:r w:rsidRPr="001F1481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55CF6A21" w14:textId="77777777" w:rsidR="00B024C6" w:rsidRPr="001F1481" w:rsidRDefault="00746F67" w:rsidP="001F1481">
      <w:pPr>
        <w:pStyle w:val="Heading2"/>
        <w:rPr>
          <w:color w:val="000000" w:themeColor="text1"/>
          <w:sz w:val="22"/>
          <w:szCs w:val="22"/>
        </w:rPr>
      </w:pPr>
      <w:bookmarkStart w:id="12" w:name="alternative-representation"/>
      <w:r w:rsidRPr="001F1481">
        <w:rPr>
          <w:color w:val="000000" w:themeColor="text1"/>
          <w:sz w:val="22"/>
          <w:szCs w:val="22"/>
        </w:rPr>
        <w:t>Alternative Representation</w:t>
      </w:r>
      <w:bookmarkEnd w:id="12"/>
    </w:p>
    <w:p w14:paraId="11274510" w14:textId="77777777" w:rsidR="00B024C6" w:rsidRPr="001F1481" w:rsidRDefault="00746F67" w:rsidP="001F1481">
      <w:pPr>
        <w:pStyle w:val="FirstParagraph"/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>First, we describe an alternative representation for SADs, where we describe the relative differences in sizes of consecutive classes instead of the sizes of the classes directly:</w:t>
      </w:r>
    </w:p>
    <w:p w14:paraId="2A913ED2" w14:textId="77777777" w:rsidR="00B024C6" w:rsidRPr="001F1481" w:rsidRDefault="00746F67" w:rsidP="001F1481">
      <w:pPr>
        <w:pStyle w:val="BodyText"/>
        <w:rPr>
          <w:rFonts w:asciiTheme="majorHAnsi" w:hAnsiTheme="majorHAnsi"/>
          <w:color w:val="000000" w:themeColor="text1"/>
          <w:sz w:val="22"/>
          <w:szCs w:val="22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color w:val="000000" w:themeColor="text1"/>
              <w:sz w:val="22"/>
              <w:szCs w:val="22"/>
            </w:rPr>
            <m:t>y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m:t>=</m:t>
          </m:r>
          <m:d>
            <m:dPr>
              <m:ctrlPr>
                <w:ins w:id="13" w:author="Renata M. Diaz" w:date="2021-04-22T14:39:00Z"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w:ins>
              </m:ctrlPr>
            </m:dPr>
            <m:e>
              <m:sSub>
                <m:sSubPr>
                  <m:ctrlPr>
                    <w:ins w:id="14" w:author="Renata M. Diaz" w:date="2021-04-22T14:39:00Z"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,</m:t>
              </m:r>
              <m:sSub>
                <m:sSubPr>
                  <m:ctrlPr>
                    <w:ins w:id="15" w:author="Renata M. Diaz" w:date="2021-04-22T14:39:00Z"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,…,</m:t>
              </m:r>
              <m:sSub>
                <m:sSubPr>
                  <m:ctrlPr>
                    <w:ins w:id="16" w:author="Renata M. Diaz" w:date="2021-04-22T14:39:00Z"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s</m:t>
                  </m:r>
                </m:sub>
              </m:sSub>
            </m:e>
          </m:d>
        </m:oMath>
      </m:oMathPara>
    </w:p>
    <w:p w14:paraId="2F0076DC" w14:textId="10F09646" w:rsidR="00C95C83" w:rsidRDefault="00746F67" w:rsidP="00C95C83">
      <w:pPr>
        <w:pStyle w:val="BodyText"/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ins w:id="17" w:author="Renata M. Diaz" w:date="2021-04-22T14:39:00Z">
                  <w:rPr>
                    <w:rFonts w:ascii="Cambria Math" w:hAnsi="Cambria Math"/>
                  </w:rPr>
                </w:ins>
              </m:ctrlPr>
            </m:mPr>
            <m:mr>
              <m:e>
                <m:sSub>
                  <m:sSubPr>
                    <m:ctrlPr>
                      <w:ins w:id="18" w:author="Renata M. Diaz" w:date="2021-04-22T14:39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ins w:id="19" w:author="Renata M. Diaz" w:date="2021-04-22T14:39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ins w:id="20" w:author="Renata M. Diaz" w:date="2021-04-22T14:39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ins w:id="21" w:author="Renata M. Diaz" w:date="2021-04-22T14:39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ins w:id="22" w:author="Renata M. Diaz" w:date="2021-04-22T14:39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  <m:r>
                  <m:rPr>
                    <m:nor/>
                  </m:rPr>
                  <m:t xml:space="preserve"> for </m:t>
                </m:r>
                <m:r>
                  <w:rPr>
                    <w:rFonts w:ascii="Cambria Math" w:hAnsi="Cambria Math"/>
                  </w:rPr>
                  <m:t>i≥2</m:t>
                </m:r>
              </m:e>
            </m:mr>
          </m:m>
        </m:oMath>
      </m:oMathPara>
    </w:p>
    <w:p w14:paraId="5DA6834B" w14:textId="39359919" w:rsidR="00C95C83" w:rsidRDefault="00746F67" w:rsidP="00C95C83">
      <w:pPr>
        <w:pStyle w:val="BodyText"/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Thus,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ins w:id="23" w:author="Renata M. Diaz" w:date="2021-04-22T14:39:00Z">
                  <w:rPr>
                    <w:rFonts w:ascii="Cambria Math" w:hAnsi="Cambria Math"/>
                  </w:rPr>
                </w:ins>
              </m:ctrlPr>
            </m:mPr>
            <m:mr>
              <m:e>
                <m:sSub>
                  <m:sSubPr>
                    <m:ctrlPr>
                      <w:ins w:id="24" w:author="Renata M. Diaz" w:date="2021-04-22T14:39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ins w:id="25" w:author="Renata M. Diaz" w:date="2021-04-22T14:39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ins w:id="26" w:author="Renata M. Diaz" w:date="2021-04-22T14:39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ins w:id="27" w:author="Renata M. Diaz" w:date="2021-04-22T14:39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ins w:id="28" w:author="Renata M. Diaz" w:date="2021-04-22T14:39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ins w:id="29" w:author="Renata M. Diaz" w:date="2021-04-22T14:39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ins w:id="30" w:author="Renata M. Diaz" w:date="2021-04-22T14:39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ins w:id="31" w:author="Renata M. Diaz" w:date="2021-04-22T14:39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ins w:id="32" w:author="Renata M. Diaz" w:date="2021-04-22T14:39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⋮</m:t>
                </m:r>
              </m:e>
            </m:mr>
            <m:mr>
              <m:e>
                <m:sSub>
                  <m:sSubPr>
                    <m:ctrlPr>
                      <w:ins w:id="33" w:author="Renata M. Diaz" w:date="2021-04-22T14:39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ins w:id="34" w:author="Renata M. Diaz" w:date="2021-04-22T14:39:00Z">
                        <w:rPr>
                          <w:rFonts w:ascii="Cambria Math" w:hAnsi="Cambria Math"/>
                        </w:rPr>
                      </w:ins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j=i</m:t>
                    </m:r>
                  </m:sup>
                  <m:e>
                    <m:sSub>
                      <m:sSubPr>
                        <m:ctrlPr>
                          <w:ins w:id="35" w:author="Renata M. Diaz" w:date="2021-04-22T14:39:00Z">
                            <w:rPr>
                              <w:rFonts w:ascii="Cambria Math" w:hAnsi="Cambria Math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mr>
          </m:m>
        </m:oMath>
      </m:oMathPara>
    </w:p>
    <w:p w14:paraId="087D4D4E" w14:textId="31B7E071" w:rsidR="00C95C83" w:rsidRDefault="00746F67" w:rsidP="00C95C83">
      <w:pPr>
        <w:pStyle w:val="BodyText"/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and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ins w:id="36" w:author="Renata M. Diaz" w:date="2021-04-22T14:39:00Z">
                  <w:rPr>
                    <w:rFonts w:ascii="Cambria Math" w:hAnsi="Cambria Math"/>
                  </w:rPr>
                </w:ins>
              </m:ctrlPr>
            </m:mPr>
            <m:m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ins w:id="37" w:author="Renata M. Diaz" w:date="2021-04-22T14:39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ins w:id="38" w:author="Renata M. Diaz" w:date="2021-04-22T14:39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ins w:id="39" w:author="Renata M. Diaz" w:date="2021-04-22T14:39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=s⋅</m:t>
                </m:r>
                <m:sSub>
                  <m:sSubPr>
                    <m:ctrlPr>
                      <w:ins w:id="40" w:author="Renata M. Diaz" w:date="2021-04-22T14:39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+(s-1)⋅</m:t>
                </m:r>
                <m:sSub>
                  <m:sSubPr>
                    <m:ctrlPr>
                      <w:ins w:id="41" w:author="Renata M. Diaz" w:date="2021-04-22T14:39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+…+1⋅</m:t>
                </m:r>
                <m:sSub>
                  <m:sSubPr>
                    <m:ctrlPr>
                      <w:ins w:id="42" w:author="Renata M. Diaz" w:date="2021-04-22T14:39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mr>
          </m:m>
        </m:oMath>
      </m:oMathPara>
    </w:p>
    <w:p w14:paraId="3F421E5E" w14:textId="77777777" w:rsidR="00B024C6" w:rsidRPr="001F1481" w:rsidRDefault="00746F67" w:rsidP="001F1481">
      <w:pPr>
        <w:pStyle w:val="Heading2"/>
        <w:rPr>
          <w:color w:val="000000" w:themeColor="text1"/>
          <w:sz w:val="22"/>
          <w:szCs w:val="22"/>
        </w:rPr>
      </w:pPr>
      <w:bookmarkStart w:id="43" w:name="generating-sads"/>
      <w:r w:rsidRPr="001F1481">
        <w:rPr>
          <w:color w:val="000000" w:themeColor="text1"/>
          <w:sz w:val="22"/>
          <w:szCs w:val="22"/>
        </w:rPr>
        <w:t>Generating SADs</w:t>
      </w:r>
      <w:bookmarkEnd w:id="43"/>
    </w:p>
    <w:p w14:paraId="6693CFB1" w14:textId="77777777" w:rsidR="00B024C6" w:rsidRPr="001F1481" w:rsidRDefault="00746F67" w:rsidP="001F1481">
      <w:pPr>
        <w:pStyle w:val="FirstParagraph"/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>We describe a generative approach for creating a SAD.</w:t>
      </w:r>
    </w:p>
    <w:p w14:paraId="4F93A772" w14:textId="77777777" w:rsidR="00B024C6" w:rsidRPr="001F1481" w:rsidRDefault="00746F67" w:rsidP="001F1481">
      <w:pPr>
        <w:numPr>
          <w:ilvl w:val="0"/>
          <w:numId w:val="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Set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i=1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, the index of the class whose size will be determined next. Set </w:t>
      </w:r>
      <m:oMath>
        <m:sSub>
          <m:sSubPr>
            <m:ctrlPr>
              <w:ins w:id="44" w:author="Renata M. Diaz" w:date="2021-04-22T14:39:00Z"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=n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, the number of individuals remaining to be allocated. Set </w:t>
      </w:r>
      <m:oMath>
        <m:sSub>
          <m:sSubPr>
            <m:ctrlPr>
              <w:ins w:id="45" w:author="Renata M. Diaz" w:date="2021-04-22T14:39:00Z"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=s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>, the number of classes reamining to be filled.</w:t>
      </w:r>
    </w:p>
    <w:p w14:paraId="6E8B9AB3" w14:textId="77777777" w:rsidR="00B024C6" w:rsidRPr="001F1481" w:rsidRDefault="00746F67" w:rsidP="001F1481">
      <w:pPr>
        <w:numPr>
          <w:ilvl w:val="0"/>
          <w:numId w:val="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Choose a value for </w:t>
      </w:r>
      <m:oMath>
        <m:sSub>
          <m:sSubPr>
            <m:ctrlPr>
              <w:ins w:id="46" w:author="Renata M. Diaz" w:date="2021-04-22T14:39:00Z"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sub>
        </m:sSub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. The possible values are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[1,⌊</m:t>
        </m:r>
        <m:f>
          <m:fPr>
            <m:ctrlPr>
              <w:ins w:id="47" w:author="Renata M. Diaz" w:date="2021-04-22T14:39:00Z"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</w:ins>
            </m:ctrlPr>
          </m:fPr>
          <m:num>
            <m:sSub>
              <m:sSubPr>
                <m:ctrlPr>
                  <w:ins w:id="48" w:author="Renata M. Diaz" w:date="2021-04-22T14:39:00Z"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r</m:t>
                </m:r>
              </m:sub>
            </m:sSub>
          </m:num>
          <m:den>
            <m:sSub>
              <m:sSubPr>
                <m:ctrlPr>
                  <w:ins w:id="49" w:author="Renata M. Diaz" w:date="2021-04-22T14:39:00Z"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color w:val="000000" w:themeColor="text1"/>
            <w:sz w:val="22"/>
            <w:szCs w:val="22"/>
          </w:rPr>
          <m:t>⌋]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7CBAC081" w14:textId="77777777" w:rsidR="00B024C6" w:rsidRPr="001F1481" w:rsidRDefault="00746F67" w:rsidP="001F1481">
      <w:pPr>
        <w:numPr>
          <w:ilvl w:val="0"/>
          <w:numId w:val="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Compute </w:t>
      </w:r>
      <m:oMath>
        <m:sSub>
          <m:sSubPr>
            <m:ctrlPr>
              <w:ins w:id="50" w:author="Renata M. Diaz" w:date="2021-04-22T14:39:00Z"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</m:sub>
        </m:sSub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, the remaining un-allocated individuals, as </w:t>
      </w:r>
      <m:oMath>
        <m:sSub>
          <m:sSubPr>
            <m:ctrlPr>
              <w:ins w:id="51" w:author="Renata M. Diaz" w:date="2021-04-22T14:39:00Z"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sSub>
          <m:sSubPr>
            <m:ctrlPr>
              <w:ins w:id="52" w:author="Renata M. Diaz" w:date="2021-04-22T14:39:00Z"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-</m:t>
        </m:r>
        <m:sSub>
          <m:sSubPr>
            <m:ctrlPr>
              <w:ins w:id="53" w:author="Renata M. Diaz" w:date="2021-04-22T14:39:00Z"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⋅</m:t>
        </m:r>
        <m:sSub>
          <m:sSubPr>
            <m:ctrlPr>
              <w:ins w:id="54" w:author="Renata M. Diaz" w:date="2021-04-22T14:39:00Z"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i</m:t>
            </m:r>
          </m:sub>
        </m:sSub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. Compute </w:t>
      </w:r>
      <m:oMath>
        <m:sSub>
          <m:sSubPr>
            <m:ctrlPr>
              <w:ins w:id="55" w:author="Renata M. Diaz" w:date="2021-04-22T14:39:00Z"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</m:sub>
        </m:sSub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, the remaining un-allocated classes, as </w:t>
      </w:r>
      <m:oMath>
        <m:sSub>
          <m:sSubPr>
            <m:ctrlPr>
              <w:ins w:id="56" w:author="Renata M. Diaz" w:date="2021-04-22T14:39:00Z"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sSub>
          <m:sSubPr>
            <m:ctrlPr>
              <w:ins w:id="57" w:author="Renata M. Diaz" w:date="2021-04-22T14:39:00Z"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-1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. Increment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i=i+1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23782241" w14:textId="77777777" w:rsidR="00B024C6" w:rsidRPr="001F1481" w:rsidRDefault="00746F67" w:rsidP="001F1481">
      <w:pPr>
        <w:numPr>
          <w:ilvl w:val="0"/>
          <w:numId w:val="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Choose a value for </w:t>
      </w:r>
      <m:oMath>
        <m:sSub>
          <m:sSubPr>
            <m:ctrlPr>
              <w:ins w:id="58" w:author="Renata M. Diaz" w:date="2021-04-22T14:39:00Z"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i</m:t>
            </m:r>
          </m:sub>
        </m:sSub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. The possible values are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[0,⌊</m:t>
        </m:r>
        <m:f>
          <m:fPr>
            <m:ctrlPr>
              <w:ins w:id="59" w:author="Renata M. Diaz" w:date="2021-04-22T14:39:00Z"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</w:ins>
            </m:ctrlPr>
          </m:fPr>
          <m:num>
            <m:sSub>
              <m:sSubPr>
                <m:ctrlPr>
                  <w:ins w:id="60" w:author="Renata M. Diaz" w:date="2021-04-22T14:39:00Z"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r</m:t>
                </m:r>
              </m:sub>
            </m:sSub>
          </m:num>
          <m:den>
            <m:sSub>
              <m:sSubPr>
                <m:ctrlPr>
                  <w:ins w:id="61" w:author="Renata M. Diaz" w:date="2021-04-22T14:39:00Z"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color w:val="000000" w:themeColor="text1"/>
            <w:sz w:val="22"/>
            <w:szCs w:val="22"/>
          </w:rPr>
          <m:t>⌋]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52C6E829" w14:textId="77777777" w:rsidR="00B024C6" w:rsidRPr="001F1481" w:rsidRDefault="00746F67" w:rsidP="001F1481">
      <w:pPr>
        <w:numPr>
          <w:ilvl w:val="0"/>
          <w:numId w:val="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>Repeat steps 3 and 4, until the SAD is fully generated.</w:t>
      </w:r>
    </w:p>
    <w:p w14:paraId="33C550DA" w14:textId="77777777" w:rsidR="00B024C6" w:rsidRPr="001F1481" w:rsidRDefault="00746F67" w:rsidP="001F1481">
      <w:pPr>
        <w:pStyle w:val="Heading2"/>
        <w:rPr>
          <w:color w:val="000000" w:themeColor="text1"/>
          <w:sz w:val="22"/>
          <w:szCs w:val="22"/>
        </w:rPr>
      </w:pPr>
      <w:bookmarkStart w:id="62" w:name="counting-feasible-sets"/>
      <w:r w:rsidRPr="001F1481">
        <w:rPr>
          <w:color w:val="000000" w:themeColor="text1"/>
          <w:sz w:val="22"/>
          <w:szCs w:val="22"/>
        </w:rPr>
        <w:t>Counting Feasible Sets</w:t>
      </w:r>
      <w:bookmarkEnd w:id="62"/>
    </w:p>
    <w:p w14:paraId="33BB7A83" w14:textId="77777777" w:rsidR="00B024C6" w:rsidRPr="001F1481" w:rsidRDefault="00746F67" w:rsidP="001F1481">
      <w:pPr>
        <w:pStyle w:val="FirstParagraph"/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Mirroring the generative approach, we can define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f(s,n)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recursively.</w:t>
      </w:r>
    </w:p>
    <w:p w14:paraId="3A57B9B9" w14:textId="77777777" w:rsidR="00B024C6" w:rsidRPr="001F1481" w:rsidRDefault="00746F67" w:rsidP="001F1481">
      <w:pPr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Define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r(s,n)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to be the number of ways of allocating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n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individuals among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s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classes, and allowing the sizes of the classes to include 0.</w:t>
      </w:r>
    </w:p>
    <w:p w14:paraId="527CC8A5" w14:textId="77777777" w:rsidR="00B024C6" w:rsidRPr="001F1481" w:rsidRDefault="00746F67" w:rsidP="001F1481">
      <w:pPr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m:oMath>
        <m:r>
          <w:rPr>
            <w:rFonts w:ascii="Cambria Math" w:hAnsi="Cambria Math"/>
            <w:color w:val="000000" w:themeColor="text1"/>
            <w:sz w:val="22"/>
            <w:szCs w:val="22"/>
          </w:rPr>
          <m:t>f(s,n)=</m:t>
        </m:r>
        <m:nary>
          <m:naryPr>
            <m:chr m:val="∑"/>
            <m:limLoc m:val="undOvr"/>
            <m:ctrlPr>
              <w:ins w:id="63" w:author="Renata M. Diaz" w:date="2021-04-22T14:39:00Z"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</w:ins>
            </m:ctrlPr>
          </m:naryPr>
          <m:sub>
            <m:sSub>
              <m:sSubPr>
                <m:ctrlPr>
                  <w:ins w:id="64" w:author="Renata M. Diaz" w:date="2021-04-22T14:39:00Z"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=1</m:t>
            </m:r>
          </m:sub>
          <m:sup>
            <m:sSub>
              <m:sSubPr>
                <m:ctrlPr>
                  <w:ins w:id="65" w:author="Renata M. Diaz" w:date="2021-04-22T14:39:00Z"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=⌊</m:t>
            </m:r>
            <m:f>
              <m:fPr>
                <m:ctrlPr>
                  <w:ins w:id="66" w:author="Renata M. Diaz" w:date="2021-04-22T14:39:00Z"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w:ins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s</m:t>
                </m:r>
              </m:den>
            </m:f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⌋</m:t>
            </m:r>
          </m:sup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r(s-1,n-s⋅</m:t>
            </m:r>
            <m:sSub>
              <m:sSubPr>
                <m:ctrlPr>
                  <w:ins w:id="67" w:author="Renata M. Diaz" w:date="2021-04-22T14:39:00Z"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)</m:t>
            </m:r>
          </m:e>
        </m:nary>
      </m:oMath>
    </w:p>
    <w:p w14:paraId="182A4500" w14:textId="77777777" w:rsidR="00B024C6" w:rsidRPr="001F1481" w:rsidRDefault="00746F67" w:rsidP="001F1481">
      <w:pPr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m:oMath>
        <m:r>
          <w:rPr>
            <w:rFonts w:ascii="Cambria Math" w:hAnsi="Cambria Math"/>
            <w:color w:val="000000" w:themeColor="text1"/>
            <w:sz w:val="22"/>
            <w:szCs w:val="22"/>
          </w:rPr>
          <m:t>r(s,n)=</m:t>
        </m:r>
        <m:nary>
          <m:naryPr>
            <m:chr m:val="∑"/>
            <m:limLoc m:val="undOvr"/>
            <m:ctrlPr>
              <w:ins w:id="68" w:author="Renata M. Diaz" w:date="2021-04-22T14:39:00Z"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</w:ins>
            </m:ctrlPr>
          </m:naryPr>
          <m:sub>
            <m:sSub>
              <m:sSubPr>
                <m:ctrlPr>
                  <w:ins w:id="69" w:author="Renata M. Diaz" w:date="2021-04-22T14:39:00Z"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=0</m:t>
            </m:r>
          </m:sub>
          <m:sup>
            <m:sSub>
              <m:sSubPr>
                <m:ctrlPr>
                  <w:ins w:id="70" w:author="Renata M. Diaz" w:date="2021-04-22T14:39:00Z"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=⌊</m:t>
            </m:r>
            <m:f>
              <m:fPr>
                <m:ctrlPr>
                  <w:ins w:id="71" w:author="Renata M. Diaz" w:date="2021-04-22T14:39:00Z"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w:ins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s</m:t>
                </m:r>
              </m:den>
            </m:f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⌋</m:t>
            </m:r>
          </m:sup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r(s-1,n-s⋅</m:t>
            </m:r>
            <m:sSub>
              <m:sSubPr>
                <m:ctrlPr>
                  <w:ins w:id="72" w:author="Renata M. Diaz" w:date="2021-04-22T14:39:00Z"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)</m:t>
            </m:r>
          </m:e>
        </m:nary>
      </m:oMath>
    </w:p>
    <w:p w14:paraId="28A5C96C" w14:textId="77777777" w:rsidR="00B024C6" w:rsidRPr="001F1481" w:rsidRDefault="00746F67" w:rsidP="001F1481">
      <w:pPr>
        <w:pStyle w:val="FirstParagraph"/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where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r(1,n)=1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(there is only way to allocate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n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individuals among 1 class).</w:t>
      </w:r>
    </w:p>
    <w:p w14:paraId="7B2D0574" w14:textId="77777777" w:rsidR="00B024C6" w:rsidRPr="001F1481" w:rsidRDefault="00746F67" w:rsidP="001F1481">
      <w:pPr>
        <w:pStyle w:val="Heading2"/>
        <w:rPr>
          <w:color w:val="000000" w:themeColor="text1"/>
          <w:sz w:val="22"/>
          <w:szCs w:val="22"/>
        </w:rPr>
      </w:pPr>
      <w:bookmarkStart w:id="73" w:name="sampling-feasible-sets"/>
      <w:r w:rsidRPr="001F1481">
        <w:rPr>
          <w:color w:val="000000" w:themeColor="text1"/>
          <w:sz w:val="22"/>
          <w:szCs w:val="22"/>
        </w:rPr>
        <w:t>Sampling Feasible Sets</w:t>
      </w:r>
      <w:bookmarkEnd w:id="73"/>
    </w:p>
    <w:p w14:paraId="09372F73" w14:textId="77777777" w:rsidR="00B024C6" w:rsidRPr="001F1481" w:rsidRDefault="00746F67" w:rsidP="001F1481">
      <w:pPr>
        <w:pStyle w:val="FirstParagraph"/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We can also sample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F(s,n)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uniformly, using a similarly recursive approach.</w:t>
      </w:r>
    </w:p>
    <w:p w14:paraId="25240F71" w14:textId="77777777" w:rsidR="00B024C6" w:rsidRPr="001F1481" w:rsidRDefault="00746F67" w:rsidP="001F1481">
      <w:pPr>
        <w:pStyle w:val="Compact"/>
        <w:numPr>
          <w:ilvl w:val="0"/>
          <w:numId w:val="4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For all </w:t>
      </w:r>
      <m:oMath>
        <m:sSub>
          <m:sSubPr>
            <m:ctrlPr>
              <w:ins w:id="74" w:author="Renata M. Diaz" w:date="2021-04-22T14:39:00Z"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∈[1,⌊</m:t>
        </m:r>
        <m:f>
          <m:fPr>
            <m:ctrlPr>
              <w:ins w:id="75" w:author="Renata M. Diaz" w:date="2021-04-22T14:39:00Z"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</w:ins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s</m:t>
            </m:r>
          </m:den>
        </m:f>
        <m:r>
          <w:rPr>
            <w:rFonts w:ascii="Cambria Math" w:hAnsi="Cambria Math"/>
            <w:color w:val="000000" w:themeColor="text1"/>
            <w:sz w:val="22"/>
            <w:szCs w:val="22"/>
          </w:rPr>
          <m:t>⌋]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, compute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r(s-1,n-s⋅</m:t>
        </m:r>
        <m:sSub>
          <m:sSubPr>
            <m:ctrlPr>
              <w:ins w:id="76" w:author="Renata M. Diaz" w:date="2021-04-22T14:39:00Z"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)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73713285" w14:textId="77777777" w:rsidR="00B024C6" w:rsidRPr="001F1481" w:rsidRDefault="00746F67" w:rsidP="001F1481">
      <w:pPr>
        <w:pStyle w:val="Compact"/>
        <w:numPr>
          <w:ilvl w:val="0"/>
          <w:numId w:val="4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The sum of these values of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r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determine the relative probabilities for the corresponding value of </w:t>
      </w:r>
      <m:oMath>
        <m:sSub>
          <m:sSubPr>
            <m:ctrlPr>
              <w:ins w:id="77" w:author="Renata M. Diaz" w:date="2021-04-22T14:39:00Z"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sub>
        </m:sSub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58AC1BAA" w14:textId="77777777" w:rsidR="00B024C6" w:rsidRPr="001F1481" w:rsidRDefault="00746F67" w:rsidP="001F1481">
      <w:pPr>
        <w:pStyle w:val="Compact"/>
        <w:numPr>
          <w:ilvl w:val="0"/>
          <w:numId w:val="4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Choose </w:t>
      </w:r>
      <m:oMath>
        <m:sSub>
          <m:sSubPr>
            <m:ctrlPr>
              <w:ins w:id="78" w:author="Renata M. Diaz" w:date="2021-04-22T14:39:00Z"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sub>
        </m:sSub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based on the corresponding weights, </w:t>
      </w:r>
      <m:oMath>
        <m:f>
          <m:fPr>
            <m:ctrlPr>
              <w:ins w:id="79" w:author="Renata M. Diaz" w:date="2021-04-22T14:39:00Z"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</w:ins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r(s-1,n-s⋅</m:t>
            </m:r>
            <m:sSub>
              <m:sSubPr>
                <m:ctrlPr>
                  <w:ins w:id="80" w:author="Renata M. Diaz" w:date="2021-04-22T14:39:00Z"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)</m:t>
            </m:r>
          </m:num>
          <m:den>
            <m:nary>
              <m:naryPr>
                <m:chr m:val="∑"/>
                <m:limLoc m:val="undOvr"/>
                <m:supHide m:val="1"/>
                <m:ctrlPr>
                  <w:ins w:id="81" w:author="Renata M. Diaz" w:date="2021-04-22T14:39:00Z"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w:ins>
                </m:ctrlPr>
              </m:naryPr>
              <m:sub>
                <m:sSub>
                  <m:sSubPr>
                    <m:ctrlPr>
                      <w:ins w:id="82" w:author="Renata M. Diaz" w:date="2021-04-22T14:39:00Z"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​</m:t>
                </m:r>
              </m:sup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r(s-1,n-s⋅</m:t>
                </m:r>
                <m:sSub>
                  <m:sSubPr>
                    <m:ctrlPr>
                      <w:ins w:id="83" w:author="Renata M. Diaz" w:date="2021-04-22T14:39:00Z"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)</m:t>
                </m:r>
              </m:e>
            </m:nary>
          </m:den>
        </m:f>
      </m:oMath>
    </w:p>
    <w:p w14:paraId="5DAE32A1" w14:textId="77777777" w:rsidR="00B024C6" w:rsidRPr="001F1481" w:rsidRDefault="00746F67" w:rsidP="001F1481">
      <w:pPr>
        <w:pStyle w:val="Compact"/>
        <w:numPr>
          <w:ilvl w:val="0"/>
          <w:numId w:val="4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lastRenderedPageBreak/>
        <w:t xml:space="preserve">Choose the remaining </w:t>
      </w:r>
      <m:oMath>
        <m:sSub>
          <m:sSubPr>
            <m:ctrlPr>
              <w:ins w:id="84" w:author="Renata M. Diaz" w:date="2021-04-22T14:39:00Z"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i</m:t>
            </m:r>
          </m:sub>
        </m:sSub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according to the corresponding values of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r(s,n)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as used to count the feasible set.</w:t>
      </w:r>
    </w:p>
    <w:p w14:paraId="7ED93D93" w14:textId="77777777" w:rsidR="00B024C6" w:rsidRPr="001F1481" w:rsidRDefault="00746F67" w:rsidP="001F1481">
      <w:pPr>
        <w:pStyle w:val="Heading2"/>
        <w:rPr>
          <w:color w:val="000000" w:themeColor="text1"/>
          <w:sz w:val="22"/>
          <w:szCs w:val="22"/>
        </w:rPr>
      </w:pPr>
      <w:bookmarkStart w:id="85" w:name="references"/>
      <w:r w:rsidRPr="001F1481">
        <w:rPr>
          <w:color w:val="000000" w:themeColor="text1"/>
          <w:sz w:val="22"/>
          <w:szCs w:val="22"/>
        </w:rPr>
        <w:t>References</w:t>
      </w:r>
      <w:bookmarkEnd w:id="85"/>
    </w:p>
    <w:p w14:paraId="6F1C309A" w14:textId="77777777" w:rsidR="00B024C6" w:rsidRPr="001F1481" w:rsidRDefault="00746F67" w:rsidP="001F1481">
      <w:pPr>
        <w:pStyle w:val="Bibliography"/>
        <w:rPr>
          <w:rFonts w:asciiTheme="majorHAnsi" w:hAnsiTheme="majorHAnsi"/>
          <w:color w:val="000000" w:themeColor="text1"/>
          <w:sz w:val="22"/>
          <w:szCs w:val="22"/>
        </w:rPr>
      </w:pPr>
      <w:bookmarkStart w:id="86" w:name="ref-Dickson_1919"/>
      <w:bookmarkStart w:id="87" w:name="refs"/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Dickson, Leonard E. 1919. </w:t>
      </w:r>
      <w:r w:rsidRPr="001F1481">
        <w:rPr>
          <w:rFonts w:asciiTheme="majorHAnsi" w:hAnsiTheme="majorHAnsi"/>
          <w:i/>
          <w:color w:val="000000" w:themeColor="text1"/>
          <w:sz w:val="22"/>
          <w:szCs w:val="22"/>
        </w:rPr>
        <w:t>History of the Theory of Numbers</w:t>
      </w: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. Vol. 2: Diophantine Analysis. Carnegie Institution of Washington. </w:t>
      </w:r>
      <w:hyperlink r:id="rId7">
        <w:r w:rsidRPr="001F1481">
          <w:rPr>
            <w:rStyle w:val="Hyperlink"/>
            <w:rFonts w:asciiTheme="majorHAnsi" w:hAnsiTheme="majorHAnsi"/>
            <w:color w:val="000000" w:themeColor="text1"/>
            <w:sz w:val="22"/>
            <w:szCs w:val="22"/>
          </w:rPr>
          <w:t>https://archive.org/details/historyoftheoryo02dickuoft/page/100/mode/2up</w:t>
        </w:r>
      </w:hyperlink>
      <w:r w:rsidRPr="001F1481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27817C0F" w14:textId="77777777" w:rsidR="00B024C6" w:rsidRPr="001F1481" w:rsidRDefault="00746F67" w:rsidP="001F1481">
      <w:pPr>
        <w:pStyle w:val="Bibliography"/>
        <w:rPr>
          <w:rFonts w:asciiTheme="majorHAnsi" w:hAnsiTheme="majorHAnsi"/>
          <w:color w:val="000000" w:themeColor="text1"/>
          <w:sz w:val="22"/>
          <w:szCs w:val="22"/>
        </w:rPr>
      </w:pPr>
      <w:bookmarkStart w:id="88" w:name="ref-Euler_1862"/>
      <w:bookmarkEnd w:id="86"/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Euler, Leonhard. 1862. </w:t>
      </w:r>
      <w:r w:rsidRPr="001F1481">
        <w:rPr>
          <w:rFonts w:asciiTheme="majorHAnsi" w:hAnsiTheme="majorHAnsi"/>
          <w:i/>
          <w:color w:val="000000" w:themeColor="text1"/>
          <w:sz w:val="22"/>
          <w:szCs w:val="22"/>
        </w:rPr>
        <w:t>Sex Litterae Ad Nicolaum Bernoullium Ii, Basileensem J. U. D. Datae 1742 Ad 1745</w:t>
      </w: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. 820. Euler Archive - All Works. </w:t>
      </w:r>
      <w:hyperlink r:id="rId8">
        <w:r w:rsidRPr="001F1481">
          <w:rPr>
            <w:rStyle w:val="Hyperlink"/>
            <w:rFonts w:asciiTheme="majorHAnsi" w:hAnsiTheme="majorHAnsi"/>
            <w:color w:val="000000" w:themeColor="text1"/>
            <w:sz w:val="22"/>
            <w:szCs w:val="22"/>
          </w:rPr>
          <w:t>https://scholarlycommons.pacific.edu/euler-works/820</w:t>
        </w:r>
      </w:hyperlink>
      <w:r w:rsidRPr="001F1481">
        <w:rPr>
          <w:rFonts w:asciiTheme="majorHAnsi" w:hAnsiTheme="majorHAnsi"/>
          <w:color w:val="000000" w:themeColor="text1"/>
          <w:sz w:val="22"/>
          <w:szCs w:val="22"/>
        </w:rPr>
        <w:t>.</w:t>
      </w:r>
      <w:bookmarkEnd w:id="87"/>
      <w:bookmarkEnd w:id="88"/>
    </w:p>
    <w:sectPr w:rsidR="00B024C6" w:rsidRPr="001F14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329BF" w14:textId="77777777" w:rsidR="00247CF3" w:rsidRDefault="00247CF3">
      <w:pPr>
        <w:spacing w:after="0"/>
      </w:pPr>
      <w:r>
        <w:separator/>
      </w:r>
    </w:p>
  </w:endnote>
  <w:endnote w:type="continuationSeparator" w:id="0">
    <w:p w14:paraId="30DE9C29" w14:textId="77777777" w:rsidR="00247CF3" w:rsidRDefault="00247C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04ED9" w14:textId="77777777" w:rsidR="00247CF3" w:rsidRDefault="00247CF3">
      <w:r>
        <w:separator/>
      </w:r>
    </w:p>
  </w:footnote>
  <w:footnote w:type="continuationSeparator" w:id="0">
    <w:p w14:paraId="4AB30681" w14:textId="77777777" w:rsidR="00247CF3" w:rsidRDefault="00247CF3">
      <w:r>
        <w:continuationSeparator/>
      </w:r>
    </w:p>
  </w:footnote>
  <w:footnote w:id="1">
    <w:p w14:paraId="5B2D4E73" w14:textId="77777777" w:rsidR="00B024C6" w:rsidRPr="00895A18" w:rsidRDefault="00746F67">
      <w:pPr>
        <w:pStyle w:val="FootnoteText"/>
        <w:rPr>
          <w:rFonts w:asciiTheme="majorHAnsi" w:hAnsiTheme="majorHAnsi"/>
          <w:sz w:val="22"/>
          <w:szCs w:val="22"/>
        </w:rPr>
      </w:pPr>
      <w:r w:rsidRPr="00895A18">
        <w:rPr>
          <w:rStyle w:val="FootnoteReference"/>
          <w:rFonts w:asciiTheme="majorHAnsi" w:hAnsiTheme="majorHAnsi"/>
          <w:sz w:val="22"/>
          <w:szCs w:val="22"/>
        </w:rPr>
        <w:footnoteRef/>
      </w:r>
      <w:r w:rsidRPr="00895A18">
        <w:rPr>
          <w:rFonts w:asciiTheme="majorHAnsi" w:hAnsiTheme="majorHAnsi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f(s,n)</m:t>
        </m:r>
      </m:oMath>
      <w:r w:rsidRPr="00895A18">
        <w:rPr>
          <w:rFonts w:asciiTheme="majorHAnsi" w:hAnsiTheme="majorHAnsi"/>
          <w:sz w:val="22"/>
          <w:szCs w:val="22"/>
        </w:rPr>
        <w:t xml:space="preserve">, the number of partitions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895A18">
        <w:rPr>
          <w:rFonts w:asciiTheme="majorHAnsi" w:hAnsiTheme="majorHAnsi"/>
          <w:sz w:val="22"/>
          <w:szCs w:val="22"/>
        </w:rPr>
        <w:t xml:space="preserve"> into exactly </w:t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 w:rsidRPr="00895A18">
        <w:rPr>
          <w:rFonts w:asciiTheme="majorHAnsi" w:hAnsiTheme="majorHAnsi"/>
          <w:sz w:val="22"/>
          <w:szCs w:val="22"/>
        </w:rPr>
        <w:t xml:space="preserve"> parts is more commonly expressed via the related quantity, </w:t>
      </w:r>
      <m:oMath>
        <m:r>
          <w:rPr>
            <w:rFonts w:ascii="Cambria Math" w:hAnsi="Cambria Math"/>
            <w:sz w:val="22"/>
            <w:szCs w:val="22"/>
          </w:rPr>
          <m:t>p(s,n)</m:t>
        </m:r>
      </m:oMath>
      <w:r w:rsidRPr="00895A18">
        <w:rPr>
          <w:rFonts w:asciiTheme="majorHAnsi" w:hAnsiTheme="majorHAnsi"/>
          <w:sz w:val="22"/>
          <w:szCs w:val="22"/>
        </w:rPr>
        <w:t xml:space="preserve">, the number of partitions of </w:t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 w:rsidRPr="00895A18">
        <w:rPr>
          <w:rFonts w:asciiTheme="majorHAnsi" w:hAnsiTheme="majorHAnsi"/>
          <w:sz w:val="22"/>
          <w:szCs w:val="22"/>
        </w:rPr>
        <w:t xml:space="preserve"> into at most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895A18">
        <w:rPr>
          <w:rFonts w:asciiTheme="majorHAnsi" w:hAnsiTheme="majorHAnsi"/>
          <w:sz w:val="22"/>
          <w:szCs w:val="22"/>
        </w:rPr>
        <w:t xml:space="preserve"> parts; the two are related by </w:t>
      </w:r>
      <m:oMath>
        <m:r>
          <w:rPr>
            <w:rFonts w:ascii="Cambria Math" w:hAnsi="Cambria Math"/>
            <w:sz w:val="22"/>
            <w:szCs w:val="22"/>
          </w:rPr>
          <m:t>f(s,n)=p(s-n,n)</m:t>
        </m:r>
      </m:oMath>
      <w:r w:rsidRPr="00895A18">
        <w:rPr>
          <w:rFonts w:asciiTheme="majorHAnsi" w:hAnsiTheme="majorHAnsi"/>
          <w:sz w:val="22"/>
          <w:szCs w:val="22"/>
        </w:rPr>
        <w:t xml:space="preserve">. Some of the earliest calculations of </w:t>
      </w:r>
      <m:oMath>
        <m:r>
          <w:rPr>
            <w:rFonts w:ascii="Cambria Math" w:hAnsi="Cambria Math"/>
            <w:sz w:val="22"/>
            <w:szCs w:val="22"/>
          </w:rPr>
          <m:t>p(s,n)</m:t>
        </m:r>
      </m:oMath>
      <w:r w:rsidRPr="00895A18">
        <w:rPr>
          <w:rFonts w:asciiTheme="majorHAnsi" w:hAnsiTheme="majorHAnsi"/>
          <w:sz w:val="22"/>
          <w:szCs w:val="22"/>
        </w:rPr>
        <w:t xml:space="preserve"> were performed by Euler in a 10 November 1742 letter to Bernoulli, in which values were computed via recurrence relation (1862); for a more extensive history of the topic, see Dickson (1919).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EC273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5B4CE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F1481"/>
    <w:rsid w:val="00247CF3"/>
    <w:rsid w:val="00494C56"/>
    <w:rsid w:val="004E29B3"/>
    <w:rsid w:val="005521D7"/>
    <w:rsid w:val="00590D07"/>
    <w:rsid w:val="00680634"/>
    <w:rsid w:val="0072745E"/>
    <w:rsid w:val="00746F67"/>
    <w:rsid w:val="007717E7"/>
    <w:rsid w:val="00784D58"/>
    <w:rsid w:val="007C0418"/>
    <w:rsid w:val="00895A18"/>
    <w:rsid w:val="008D6863"/>
    <w:rsid w:val="00B024C6"/>
    <w:rsid w:val="00B86B75"/>
    <w:rsid w:val="00BC48D5"/>
    <w:rsid w:val="00C36279"/>
    <w:rsid w:val="00C95C8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923C"/>
  <w15:docId w15:val="{BCFB8EBA-D7DB-A14C-8983-0D68AC15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lycommons.pacific.edu/euler-works/8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org/details/historyoftheoryo02dickuoft/page/100/mode/2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S3: Sampling the Space of Feasible Sets</dc:title>
  <dc:creator>Diaz,Renata M</dc:creator>
  <cp:keywords/>
  <cp:lastModifiedBy>Renata M. Diaz</cp:lastModifiedBy>
  <cp:revision>3</cp:revision>
  <dcterms:created xsi:type="dcterms:W3CDTF">2021-01-18T15:32:00Z</dcterms:created>
  <dcterms:modified xsi:type="dcterms:W3CDTF">2021-04-22T18:39:00Z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output">
    <vt:lpwstr>word_document</vt:lpwstr>
  </property>
  <property fmtid="{D5CDD505-2E9C-101B-9397-08002B2CF9AE}" pid="4" name="vignette">
    <vt:lpwstr>% % %</vt:lpwstr>
  </property>
</Properties>
</file>